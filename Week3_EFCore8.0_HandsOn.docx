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7DF7F" w14:textId="43566405" w:rsidR="00010FC2" w:rsidRDefault="00DB7A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4984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Entity Framework Core 8.0</w:t>
      </w:r>
    </w:p>
    <w:p w14:paraId="658071BE" w14:textId="77777777" w:rsidR="00DB7AB9" w:rsidRDefault="00DB7A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F38341" w14:textId="03CA7DF8" w:rsidR="00DB7AB9" w:rsidRDefault="00DB7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984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Lab 1: Understanding ORM with a Retail Inventory System</w:t>
      </w:r>
    </w:p>
    <w:p w14:paraId="2107E18C" w14:textId="4FE31780" w:rsidR="00DB7AB9" w:rsidRDefault="00DB7AB9">
      <w:pPr>
        <w:rPr>
          <w:rFonts w:ascii="Times New Roman" w:hAnsi="Times New Roman" w:cs="Times New Roman"/>
          <w:sz w:val="24"/>
          <w:szCs w:val="24"/>
        </w:rPr>
      </w:pPr>
      <w:r w:rsidRPr="00DB7AB9">
        <w:rPr>
          <w:rFonts w:ascii="Times New Roman" w:hAnsi="Times New Roman" w:cs="Times New Roman"/>
          <w:sz w:val="24"/>
          <w:szCs w:val="24"/>
        </w:rPr>
        <w:t>You’re building an inventory management system for a retail store. The store wants to track products, categories, and stock levels in a SQL Server database.</w:t>
      </w:r>
    </w:p>
    <w:p w14:paraId="2E452916" w14:textId="1806AB92" w:rsidR="00DB7AB9" w:rsidRDefault="00DB7AB9">
      <w:pPr>
        <w:rPr>
          <w:rFonts w:ascii="Times New Roman" w:hAnsi="Times New Roman" w:cs="Times New Roman"/>
          <w:sz w:val="24"/>
          <w:szCs w:val="24"/>
        </w:rPr>
      </w:pPr>
    </w:p>
    <w:p w14:paraId="7ACF9655" w14:textId="642C6148" w:rsidR="00DB7AB9" w:rsidRDefault="00DB7A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984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Commands:</w:t>
      </w:r>
    </w:p>
    <w:p w14:paraId="5CFF892A" w14:textId="77777777" w:rsidR="00DB7AB9" w:rsidRPr="00DB7AB9" w:rsidRDefault="00DB7AB9" w:rsidP="00DB7AB9">
      <w:pPr>
        <w:rPr>
          <w:rFonts w:ascii="Times New Roman" w:hAnsi="Times New Roman" w:cs="Times New Roman"/>
          <w:sz w:val="24"/>
          <w:szCs w:val="24"/>
        </w:rPr>
      </w:pPr>
      <w:r w:rsidRPr="00DB7AB9">
        <w:rPr>
          <w:rFonts w:ascii="Times New Roman" w:hAnsi="Times New Roman" w:cs="Times New Roman"/>
          <w:sz w:val="24"/>
          <w:szCs w:val="24"/>
        </w:rPr>
        <w:t>dotnet new console -n RetailInventory</w:t>
      </w:r>
    </w:p>
    <w:p w14:paraId="402DF443" w14:textId="523DE646" w:rsidR="00DB7AB9" w:rsidRDefault="00DB7AB9" w:rsidP="00DB7AB9">
      <w:pPr>
        <w:rPr>
          <w:rFonts w:ascii="Times New Roman" w:hAnsi="Times New Roman" w:cs="Times New Roman"/>
          <w:sz w:val="24"/>
          <w:szCs w:val="24"/>
        </w:rPr>
      </w:pPr>
      <w:r w:rsidRPr="00DB7AB9">
        <w:rPr>
          <w:rFonts w:ascii="Times New Roman" w:hAnsi="Times New Roman" w:cs="Times New Roman"/>
          <w:sz w:val="24"/>
          <w:szCs w:val="24"/>
        </w:rPr>
        <w:t>cd RetailInventory</w:t>
      </w:r>
    </w:p>
    <w:p w14:paraId="2AD3DAEC" w14:textId="77777777" w:rsidR="00DB7AB9" w:rsidRPr="00DB7AB9" w:rsidRDefault="00DB7AB9" w:rsidP="00DB7AB9">
      <w:pPr>
        <w:rPr>
          <w:rFonts w:ascii="Times New Roman" w:hAnsi="Times New Roman" w:cs="Times New Roman"/>
          <w:sz w:val="24"/>
          <w:szCs w:val="24"/>
        </w:rPr>
      </w:pPr>
      <w:r w:rsidRPr="00DB7AB9">
        <w:rPr>
          <w:rFonts w:ascii="Times New Roman" w:hAnsi="Times New Roman" w:cs="Times New Roman"/>
          <w:sz w:val="24"/>
          <w:szCs w:val="24"/>
        </w:rPr>
        <w:t>dotnet add package Microsoft.EntityFrameworkCore.SqlServer</w:t>
      </w:r>
    </w:p>
    <w:p w14:paraId="03A5944B" w14:textId="1C826A2D" w:rsidR="00DB7AB9" w:rsidRDefault="00DB7AB9" w:rsidP="00DB7AB9">
      <w:pPr>
        <w:rPr>
          <w:rFonts w:ascii="Times New Roman" w:hAnsi="Times New Roman" w:cs="Times New Roman"/>
          <w:sz w:val="24"/>
          <w:szCs w:val="24"/>
        </w:rPr>
      </w:pPr>
      <w:r w:rsidRPr="00DB7AB9">
        <w:rPr>
          <w:rFonts w:ascii="Times New Roman" w:hAnsi="Times New Roman" w:cs="Times New Roman"/>
          <w:sz w:val="24"/>
          <w:szCs w:val="24"/>
        </w:rPr>
        <w:t>dotnet add package Microsoft.EntityFrameworkCore.Design</w:t>
      </w:r>
    </w:p>
    <w:p w14:paraId="160B476C" w14:textId="77777777" w:rsidR="00DB7AB9" w:rsidRDefault="00DB7AB9" w:rsidP="00DB7AB9">
      <w:pPr>
        <w:rPr>
          <w:rFonts w:ascii="Times New Roman" w:hAnsi="Times New Roman" w:cs="Times New Roman"/>
          <w:sz w:val="24"/>
          <w:szCs w:val="24"/>
        </w:rPr>
      </w:pPr>
    </w:p>
    <w:p w14:paraId="405BC8D6" w14:textId="210DD3A2" w:rsidR="00DB7AB9" w:rsidRDefault="00DB7AB9" w:rsidP="00DB7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984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Lab 2: Setting Up the Database Context for a Retail Store</w:t>
      </w:r>
    </w:p>
    <w:p w14:paraId="0AE3FE14" w14:textId="6843666F" w:rsidR="00DB7AB9" w:rsidRDefault="00DB7AB9" w:rsidP="00DB7AB9">
      <w:pPr>
        <w:rPr>
          <w:rFonts w:ascii="Times New Roman" w:hAnsi="Times New Roman" w:cs="Times New Roman"/>
          <w:sz w:val="24"/>
          <w:szCs w:val="24"/>
        </w:rPr>
      </w:pPr>
      <w:r w:rsidRPr="00DB7AB9">
        <w:rPr>
          <w:rFonts w:ascii="Times New Roman" w:hAnsi="Times New Roman" w:cs="Times New Roman"/>
          <w:sz w:val="24"/>
          <w:szCs w:val="24"/>
        </w:rPr>
        <w:t>The retail store wants to store product and category data in SQL Server.</w:t>
      </w:r>
    </w:p>
    <w:p w14:paraId="5A37E5CD" w14:textId="77777777" w:rsidR="00DB7AB9" w:rsidRDefault="00DB7AB9" w:rsidP="00DB7AB9">
      <w:pPr>
        <w:rPr>
          <w:rFonts w:ascii="Times New Roman" w:hAnsi="Times New Roman" w:cs="Times New Roman"/>
          <w:sz w:val="24"/>
          <w:szCs w:val="24"/>
        </w:rPr>
      </w:pPr>
    </w:p>
    <w:p w14:paraId="6A835814" w14:textId="2283DB41" w:rsidR="00DB7AB9" w:rsidRDefault="00146674" w:rsidP="00DB7A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984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Code:</w:t>
      </w:r>
    </w:p>
    <w:p w14:paraId="1F43FBC5" w14:textId="7651A4DB" w:rsidR="00146674" w:rsidRDefault="00146674" w:rsidP="00DB7A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984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Category.cs:</w:t>
      </w:r>
    </w:p>
    <w:p w14:paraId="4C2BE649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namespace RetailInventory.Models;</w:t>
      </w:r>
    </w:p>
    <w:p w14:paraId="4B2E5DC1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</w:p>
    <w:p w14:paraId="4CCF89C8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public class Category</w:t>
      </w:r>
    </w:p>
    <w:p w14:paraId="50E5A13C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{</w:t>
      </w:r>
    </w:p>
    <w:p w14:paraId="14676400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    public int Id { get; set; }</w:t>
      </w:r>
    </w:p>
    <w:p w14:paraId="5D740860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    public string? Name { get; set; }</w:t>
      </w:r>
    </w:p>
    <w:p w14:paraId="47722371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</w:p>
    <w:p w14:paraId="00C6745B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86A736A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    public List&lt;Product&gt; Products { get; set; } = new();</w:t>
      </w:r>
    </w:p>
    <w:p w14:paraId="06DA97BB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}</w:t>
      </w:r>
    </w:p>
    <w:p w14:paraId="0AFBA74B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</w:p>
    <w:p w14:paraId="4E2700F4" w14:textId="77777777" w:rsidR="00146674" w:rsidRDefault="00146674" w:rsidP="00DB7AB9">
      <w:pPr>
        <w:rPr>
          <w:rFonts w:ascii="Times New Roman" w:hAnsi="Times New Roman" w:cs="Times New Roman"/>
          <w:sz w:val="24"/>
          <w:szCs w:val="24"/>
        </w:rPr>
      </w:pPr>
    </w:p>
    <w:p w14:paraId="057D5954" w14:textId="77777777" w:rsidR="00146674" w:rsidRDefault="00146674" w:rsidP="00DB7AB9">
      <w:pPr>
        <w:rPr>
          <w:rFonts w:ascii="Times New Roman" w:hAnsi="Times New Roman" w:cs="Times New Roman"/>
          <w:sz w:val="24"/>
          <w:szCs w:val="24"/>
        </w:rPr>
      </w:pPr>
    </w:p>
    <w:p w14:paraId="727E28CB" w14:textId="22843E5E" w:rsidR="00146674" w:rsidRDefault="00146674" w:rsidP="00DB7A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984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lastRenderedPageBreak/>
        <w:t>Product.cs:</w:t>
      </w:r>
    </w:p>
    <w:p w14:paraId="770AEA5B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namespace RetailInventory.Models;</w:t>
      </w:r>
    </w:p>
    <w:p w14:paraId="78CD8D5B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</w:p>
    <w:p w14:paraId="00B4D645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public class Product</w:t>
      </w:r>
    </w:p>
    <w:p w14:paraId="348CD26F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{</w:t>
      </w:r>
    </w:p>
    <w:p w14:paraId="1971BD1A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    public int Id { get; set; }</w:t>
      </w:r>
    </w:p>
    <w:p w14:paraId="3B704615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    public string? Name { get; set; }</w:t>
      </w:r>
    </w:p>
    <w:p w14:paraId="5D3D553A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    public decimal Price { get; set; }</w:t>
      </w:r>
    </w:p>
    <w:p w14:paraId="14FB8011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</w:p>
    <w:p w14:paraId="0F6CD888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    public int CategoryId { get; set; }</w:t>
      </w:r>
    </w:p>
    <w:p w14:paraId="5DBB9067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    public Category? Category { get; set; }</w:t>
      </w:r>
    </w:p>
    <w:p w14:paraId="7F9FA5B1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}</w:t>
      </w:r>
    </w:p>
    <w:p w14:paraId="2AA4752F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</w:p>
    <w:p w14:paraId="6F63EFD9" w14:textId="5D7B0E83" w:rsidR="00146674" w:rsidRDefault="00146674" w:rsidP="00DB7A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984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AppDbContext.cs:</w:t>
      </w:r>
    </w:p>
    <w:p w14:paraId="6E736712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using Microsoft.EntityFrameworkCore;</w:t>
      </w:r>
    </w:p>
    <w:p w14:paraId="5C461AE5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using RetailInventory.Models;</w:t>
      </w:r>
    </w:p>
    <w:p w14:paraId="088298B0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</w:p>
    <w:p w14:paraId="15285515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public class AppDbContext : DbContext</w:t>
      </w:r>
    </w:p>
    <w:p w14:paraId="4754C27F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{</w:t>
      </w:r>
    </w:p>
    <w:p w14:paraId="19B66100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    public DbSet&lt;Product&gt; Products { get; set; }</w:t>
      </w:r>
    </w:p>
    <w:p w14:paraId="04B3EED5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    public DbSet&lt;Category&gt; Categories { get; set; }</w:t>
      </w:r>
    </w:p>
    <w:p w14:paraId="05DE0CD7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</w:p>
    <w:p w14:paraId="329F5512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    protected override void OnConfiguring(DbContextOptionsBuilder optionsBuilder)</w:t>
      </w:r>
    </w:p>
    <w:p w14:paraId="258F5986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    {</w:t>
      </w:r>
    </w:p>
    <w:p w14:paraId="076A362F" w14:textId="63C368A5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i/>
          <w:iCs/>
          <w:sz w:val="24"/>
          <w:szCs w:val="24"/>
        </w:rPr>
        <w:t xml:space="preserve">        </w:t>
      </w:r>
    </w:p>
    <w:p w14:paraId="10AD6E03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        optionsBuilder.UseSqlServer("Server=localhost;Database=RetailInventoryDB;Trusted_Connection=True;TrustServerCertificate=True");</w:t>
      </w:r>
    </w:p>
    <w:p w14:paraId="686220C2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    }</w:t>
      </w:r>
    </w:p>
    <w:p w14:paraId="178FB11C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}</w:t>
      </w:r>
    </w:p>
    <w:p w14:paraId="7E8A3198" w14:textId="77777777" w:rsidR="00146674" w:rsidRPr="00146674" w:rsidRDefault="00146674" w:rsidP="00146674">
      <w:pPr>
        <w:rPr>
          <w:rFonts w:ascii="Times New Roman" w:hAnsi="Times New Roman" w:cs="Times New Roman"/>
          <w:sz w:val="24"/>
          <w:szCs w:val="24"/>
        </w:rPr>
      </w:pPr>
    </w:p>
    <w:p w14:paraId="78EF1CD4" w14:textId="77777777" w:rsidR="00146674" w:rsidRDefault="00146674" w:rsidP="00DB7AB9">
      <w:pPr>
        <w:rPr>
          <w:rFonts w:ascii="Times New Roman" w:hAnsi="Times New Roman" w:cs="Times New Roman"/>
          <w:sz w:val="24"/>
          <w:szCs w:val="24"/>
        </w:rPr>
      </w:pPr>
    </w:p>
    <w:p w14:paraId="774A5D62" w14:textId="75DE5CA3" w:rsidR="00146674" w:rsidRDefault="00146674" w:rsidP="00DB7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984">
        <w:rPr>
          <w:rFonts w:ascii="Times New Roman" w:hAnsi="Times New Roman" w:cs="Times New Roman"/>
          <w:b/>
          <w:bCs/>
          <w:sz w:val="28"/>
          <w:szCs w:val="28"/>
          <w:highlight w:val="cyan"/>
        </w:rPr>
        <w:lastRenderedPageBreak/>
        <w:t>Lab 3: Using EF Core CLI to Create and Apply Migrations</w:t>
      </w:r>
    </w:p>
    <w:p w14:paraId="65BADF8C" w14:textId="77AFA8B9" w:rsidR="00146674" w:rsidRDefault="00146674" w:rsidP="00DB7AB9">
      <w:pPr>
        <w:rPr>
          <w:rFonts w:ascii="Times New Roman" w:hAnsi="Times New Roman" w:cs="Times New Roman"/>
          <w:sz w:val="24"/>
          <w:szCs w:val="24"/>
        </w:rPr>
      </w:pPr>
      <w:r w:rsidRPr="00146674">
        <w:rPr>
          <w:rFonts w:ascii="Times New Roman" w:hAnsi="Times New Roman" w:cs="Times New Roman"/>
          <w:sz w:val="24"/>
          <w:szCs w:val="24"/>
        </w:rPr>
        <w:t>The retail store's database needs to be created based on the models you've defined. You’ll use EF Core CLI to generate and apply migrations</w:t>
      </w:r>
    </w:p>
    <w:p w14:paraId="5A38FD11" w14:textId="77777777" w:rsidR="00D2614D" w:rsidRDefault="00D2614D" w:rsidP="00DB7AB9">
      <w:pPr>
        <w:rPr>
          <w:ins w:id="0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675C4696" w14:textId="205E1636" w:rsidR="00D2614D" w:rsidRDefault="00D2614D" w:rsidP="00DB7AB9">
      <w:pPr>
        <w:rPr>
          <w:ins w:id="1" w:author="Microsoft Word" w:date="2025-07-06T22:57:00Z" w16du:dateUtc="2025-07-06T17:27:00Z"/>
          <w:rFonts w:ascii="Times New Roman" w:hAnsi="Times New Roman" w:cs="Times New Roman"/>
          <w:b/>
          <w:bCs/>
          <w:sz w:val="24"/>
          <w:szCs w:val="24"/>
        </w:rPr>
      </w:pPr>
      <w:ins w:id="2" w:author="Microsoft Word" w:date="2025-07-06T22:57:00Z" w16du:dateUtc="2025-07-06T17:27:00Z">
        <w:r w:rsidRPr="003D4984">
          <w:rPr>
            <w:rFonts w:ascii="Times New Roman" w:hAnsi="Times New Roman" w:cs="Times New Roman"/>
            <w:b/>
            <w:bCs/>
            <w:sz w:val="24"/>
            <w:szCs w:val="24"/>
            <w:highlight w:val="lightGray"/>
          </w:rPr>
          <w:t>Migration:</w:t>
        </w:r>
      </w:ins>
    </w:p>
    <w:p w14:paraId="5272E8AA" w14:textId="7D7BA1FF" w:rsidR="00D2614D" w:rsidRDefault="00D2614D" w:rsidP="00DB7AB9">
      <w:pPr>
        <w:rPr>
          <w:ins w:id="3" w:author="Microsoft Word" w:date="2025-07-06T22:57:00Z" w16du:dateUtc="2025-07-06T17:27:00Z"/>
          <w:rFonts w:ascii="Times New Roman" w:hAnsi="Times New Roman" w:cs="Times New Roman"/>
          <w:b/>
          <w:bCs/>
          <w:sz w:val="24"/>
          <w:szCs w:val="24"/>
        </w:rPr>
      </w:pPr>
      <w:ins w:id="4" w:author="Microsoft Word" w:date="2025-07-06T22:57:00Z" w16du:dateUtc="2025-07-06T17:27:00Z">
        <w:r w:rsidRPr="003D4984">
          <w:rPr>
            <w:rFonts w:ascii="Times New Roman" w:hAnsi="Times New Roman" w:cs="Times New Roman"/>
            <w:b/>
            <w:bCs/>
            <w:sz w:val="24"/>
            <w:szCs w:val="24"/>
            <w:highlight w:val="lightGray"/>
          </w:rPr>
          <w:t>20250706163627_InitialCreate.cs :</w:t>
        </w:r>
      </w:ins>
    </w:p>
    <w:p w14:paraId="734ADFA0" w14:textId="77777777" w:rsidR="00D2614D" w:rsidRPr="00D2614D" w:rsidRDefault="00D2614D" w:rsidP="00D2614D">
      <w:pPr>
        <w:rPr>
          <w:ins w:id="5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6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using Microsoft.EntityFrameworkCore.Migrations;</w:t>
        </w:r>
      </w:ins>
    </w:p>
    <w:p w14:paraId="1A7204BF" w14:textId="77777777" w:rsidR="00D2614D" w:rsidRPr="00D2614D" w:rsidRDefault="00D2614D" w:rsidP="00D2614D">
      <w:pPr>
        <w:rPr>
          <w:ins w:id="7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232CE489" w14:textId="77777777" w:rsidR="00D2614D" w:rsidRPr="00D2614D" w:rsidRDefault="00D2614D" w:rsidP="00D2614D">
      <w:pPr>
        <w:rPr>
          <w:ins w:id="8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9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#nullable disable</w:t>
        </w:r>
      </w:ins>
    </w:p>
    <w:p w14:paraId="0C482ABF" w14:textId="77777777" w:rsidR="00D2614D" w:rsidRPr="00D2614D" w:rsidRDefault="00D2614D" w:rsidP="00D2614D">
      <w:pPr>
        <w:rPr>
          <w:ins w:id="10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479CA619" w14:textId="77777777" w:rsidR="00D2614D" w:rsidRPr="00D2614D" w:rsidRDefault="00D2614D" w:rsidP="00D2614D">
      <w:pPr>
        <w:rPr>
          <w:ins w:id="11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2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namespace RetailInv.Migrations</w:t>
        </w:r>
      </w:ins>
    </w:p>
    <w:p w14:paraId="5F9CD636" w14:textId="77777777" w:rsidR="00D2614D" w:rsidRPr="00D2614D" w:rsidRDefault="00D2614D" w:rsidP="00D2614D">
      <w:pPr>
        <w:rPr>
          <w:ins w:id="13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4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{</w:t>
        </w:r>
      </w:ins>
    </w:p>
    <w:p w14:paraId="1ED2BA40" w14:textId="77777777" w:rsidR="00D2614D" w:rsidRPr="00D2614D" w:rsidRDefault="00D2614D" w:rsidP="00D2614D">
      <w:pPr>
        <w:rPr>
          <w:ins w:id="15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6" w:author="Microsoft Word" w:date="2025-07-06T22:57:00Z" w16du:dateUtc="2025-07-06T17:27:00Z">
        <w:r w:rsidRPr="00D2614D">
          <w:rPr>
            <w:rFonts w:ascii="Times New Roman" w:hAnsi="Times New Roman" w:cs="Times New Roman"/>
            <w:i/>
            <w:iCs/>
            <w:sz w:val="24"/>
            <w:szCs w:val="24"/>
          </w:rPr>
          <w:t>    /// &lt;inheritdoc /&gt;</w:t>
        </w:r>
      </w:ins>
    </w:p>
    <w:p w14:paraId="153FDA8E" w14:textId="77777777" w:rsidR="00D2614D" w:rsidRPr="00D2614D" w:rsidRDefault="00D2614D" w:rsidP="00D2614D">
      <w:pPr>
        <w:rPr>
          <w:ins w:id="17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8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public partial class InitialCreate : Migration</w:t>
        </w:r>
      </w:ins>
    </w:p>
    <w:p w14:paraId="4DB040FE" w14:textId="77777777" w:rsidR="00D2614D" w:rsidRPr="00D2614D" w:rsidRDefault="00D2614D" w:rsidP="00D2614D">
      <w:pPr>
        <w:rPr>
          <w:ins w:id="19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20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{</w:t>
        </w:r>
      </w:ins>
    </w:p>
    <w:p w14:paraId="7DBA2E15" w14:textId="77777777" w:rsidR="00D2614D" w:rsidRPr="00D2614D" w:rsidRDefault="00D2614D" w:rsidP="00D2614D">
      <w:pPr>
        <w:rPr>
          <w:ins w:id="21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22" w:author="Microsoft Word" w:date="2025-07-06T22:57:00Z" w16du:dateUtc="2025-07-06T17:27:00Z">
        <w:r w:rsidRPr="00D2614D">
          <w:rPr>
            <w:rFonts w:ascii="Times New Roman" w:hAnsi="Times New Roman" w:cs="Times New Roman"/>
            <w:i/>
            <w:iCs/>
            <w:sz w:val="24"/>
            <w:szCs w:val="24"/>
          </w:rPr>
          <w:t>        /// &lt;inheritdoc /&gt;</w:t>
        </w:r>
      </w:ins>
    </w:p>
    <w:p w14:paraId="6A86C55A" w14:textId="77777777" w:rsidR="00D2614D" w:rsidRPr="00D2614D" w:rsidRDefault="00D2614D" w:rsidP="00D2614D">
      <w:pPr>
        <w:rPr>
          <w:ins w:id="23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24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protected override void Up(MigrationBuilder migrationBuilder)</w:t>
        </w:r>
      </w:ins>
    </w:p>
    <w:p w14:paraId="4F4DF2EC" w14:textId="77777777" w:rsidR="00D2614D" w:rsidRPr="00D2614D" w:rsidRDefault="00D2614D" w:rsidP="00D2614D">
      <w:pPr>
        <w:rPr>
          <w:ins w:id="25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26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{</w:t>
        </w:r>
      </w:ins>
    </w:p>
    <w:p w14:paraId="7C6D30C8" w14:textId="77777777" w:rsidR="00D2614D" w:rsidRPr="00D2614D" w:rsidRDefault="00D2614D" w:rsidP="00D2614D">
      <w:pPr>
        <w:rPr>
          <w:ins w:id="27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28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migrationBuilder.CreateTable(</w:t>
        </w:r>
      </w:ins>
    </w:p>
    <w:p w14:paraId="03F55BD3" w14:textId="77777777" w:rsidR="00D2614D" w:rsidRPr="00D2614D" w:rsidRDefault="00D2614D" w:rsidP="00D2614D">
      <w:pPr>
        <w:rPr>
          <w:ins w:id="29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30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name: "Categories",</w:t>
        </w:r>
      </w:ins>
    </w:p>
    <w:p w14:paraId="76D0682B" w14:textId="77777777" w:rsidR="00D2614D" w:rsidRPr="00D2614D" w:rsidRDefault="00D2614D" w:rsidP="00D2614D">
      <w:pPr>
        <w:rPr>
          <w:ins w:id="31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32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columns: table =&gt; new</w:t>
        </w:r>
      </w:ins>
    </w:p>
    <w:p w14:paraId="34393481" w14:textId="77777777" w:rsidR="00D2614D" w:rsidRPr="00D2614D" w:rsidRDefault="00D2614D" w:rsidP="00D2614D">
      <w:pPr>
        <w:rPr>
          <w:ins w:id="33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34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{</w:t>
        </w:r>
      </w:ins>
    </w:p>
    <w:p w14:paraId="11A00E82" w14:textId="77777777" w:rsidR="00D2614D" w:rsidRPr="00D2614D" w:rsidRDefault="00D2614D" w:rsidP="00D2614D">
      <w:pPr>
        <w:rPr>
          <w:ins w:id="35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36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    Id = table.Column&lt;int&gt;(type: "int", nullable: false)</w:t>
        </w:r>
      </w:ins>
    </w:p>
    <w:p w14:paraId="44595C4E" w14:textId="77777777" w:rsidR="00D2614D" w:rsidRPr="00D2614D" w:rsidRDefault="00D2614D" w:rsidP="00D2614D">
      <w:pPr>
        <w:rPr>
          <w:ins w:id="37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38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        .Annotation("SqlServer:Identity", "1, 1"),</w:t>
        </w:r>
      </w:ins>
    </w:p>
    <w:p w14:paraId="3336F653" w14:textId="77777777" w:rsidR="00D2614D" w:rsidRPr="00D2614D" w:rsidRDefault="00D2614D" w:rsidP="00D2614D">
      <w:pPr>
        <w:rPr>
          <w:ins w:id="39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40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    Name = table.Column&lt;string&gt;(type: "nvarchar(max)", nullable: true)</w:t>
        </w:r>
      </w:ins>
    </w:p>
    <w:p w14:paraId="5E94ADC2" w14:textId="77777777" w:rsidR="00D2614D" w:rsidRPr="00D2614D" w:rsidRDefault="00D2614D" w:rsidP="00D2614D">
      <w:pPr>
        <w:rPr>
          <w:ins w:id="41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42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},</w:t>
        </w:r>
      </w:ins>
    </w:p>
    <w:p w14:paraId="08DAE2FE" w14:textId="77777777" w:rsidR="00D2614D" w:rsidRPr="00D2614D" w:rsidRDefault="00D2614D" w:rsidP="00D2614D">
      <w:pPr>
        <w:rPr>
          <w:ins w:id="43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44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constraints: table =&gt;</w:t>
        </w:r>
      </w:ins>
    </w:p>
    <w:p w14:paraId="5042D2E2" w14:textId="77777777" w:rsidR="00D2614D" w:rsidRPr="00D2614D" w:rsidRDefault="00D2614D" w:rsidP="00D2614D">
      <w:pPr>
        <w:rPr>
          <w:ins w:id="45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46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{</w:t>
        </w:r>
      </w:ins>
    </w:p>
    <w:p w14:paraId="2EA1132D" w14:textId="77777777" w:rsidR="00D2614D" w:rsidRPr="00D2614D" w:rsidRDefault="00D2614D" w:rsidP="00D2614D">
      <w:pPr>
        <w:rPr>
          <w:ins w:id="47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48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    table.PrimaryKey("PK_Categories", x =&gt; x.Id);</w:t>
        </w:r>
      </w:ins>
    </w:p>
    <w:p w14:paraId="74696E7A" w14:textId="77777777" w:rsidR="00D2614D" w:rsidRPr="00D2614D" w:rsidRDefault="00D2614D" w:rsidP="00D2614D">
      <w:pPr>
        <w:rPr>
          <w:ins w:id="49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50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});</w:t>
        </w:r>
      </w:ins>
    </w:p>
    <w:p w14:paraId="0BC022F4" w14:textId="77777777" w:rsidR="00D2614D" w:rsidRPr="00D2614D" w:rsidRDefault="00D2614D" w:rsidP="00D2614D">
      <w:pPr>
        <w:rPr>
          <w:ins w:id="51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65099C04" w14:textId="77777777" w:rsidR="00D2614D" w:rsidRPr="00D2614D" w:rsidRDefault="00D2614D" w:rsidP="00D2614D">
      <w:pPr>
        <w:rPr>
          <w:ins w:id="52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53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lastRenderedPageBreak/>
          <w:t>            migrationBuilder.CreateTable(</w:t>
        </w:r>
      </w:ins>
    </w:p>
    <w:p w14:paraId="3CB33A31" w14:textId="77777777" w:rsidR="00D2614D" w:rsidRPr="00D2614D" w:rsidRDefault="00D2614D" w:rsidP="00D2614D">
      <w:pPr>
        <w:rPr>
          <w:ins w:id="54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55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name: "Products",</w:t>
        </w:r>
      </w:ins>
    </w:p>
    <w:p w14:paraId="42CC437D" w14:textId="77777777" w:rsidR="00D2614D" w:rsidRPr="00D2614D" w:rsidRDefault="00D2614D" w:rsidP="00D2614D">
      <w:pPr>
        <w:rPr>
          <w:ins w:id="56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57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columns: table =&gt; new</w:t>
        </w:r>
      </w:ins>
    </w:p>
    <w:p w14:paraId="3145FC83" w14:textId="77777777" w:rsidR="00D2614D" w:rsidRPr="00D2614D" w:rsidRDefault="00D2614D" w:rsidP="00D2614D">
      <w:pPr>
        <w:rPr>
          <w:ins w:id="58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59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{</w:t>
        </w:r>
      </w:ins>
    </w:p>
    <w:p w14:paraId="64F4E8DB" w14:textId="77777777" w:rsidR="00D2614D" w:rsidRPr="00D2614D" w:rsidRDefault="00D2614D" w:rsidP="00D2614D">
      <w:pPr>
        <w:rPr>
          <w:ins w:id="60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61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    Id = table.Column&lt;int&gt;(type: "int", nullable: false)</w:t>
        </w:r>
      </w:ins>
    </w:p>
    <w:p w14:paraId="22960D66" w14:textId="77777777" w:rsidR="00D2614D" w:rsidRPr="00D2614D" w:rsidRDefault="00D2614D" w:rsidP="00D2614D">
      <w:pPr>
        <w:rPr>
          <w:ins w:id="62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63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        .Annotation("SqlServer:Identity", "1, 1"),</w:t>
        </w:r>
      </w:ins>
    </w:p>
    <w:p w14:paraId="718CD4D9" w14:textId="77777777" w:rsidR="00D2614D" w:rsidRPr="00D2614D" w:rsidRDefault="00D2614D" w:rsidP="00D2614D">
      <w:pPr>
        <w:rPr>
          <w:ins w:id="64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65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    Name = table.Column&lt;string&gt;(type: "nvarchar(max)", nullable: true),</w:t>
        </w:r>
      </w:ins>
    </w:p>
    <w:p w14:paraId="42CE7E05" w14:textId="77777777" w:rsidR="00D2614D" w:rsidRPr="00D2614D" w:rsidRDefault="00D2614D" w:rsidP="00D2614D">
      <w:pPr>
        <w:rPr>
          <w:ins w:id="66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67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    Price = table.Column&lt;decimal&gt;(type: "decimal(18,2)", nullable: false),</w:t>
        </w:r>
      </w:ins>
    </w:p>
    <w:p w14:paraId="06C562F5" w14:textId="77777777" w:rsidR="00D2614D" w:rsidRPr="00D2614D" w:rsidRDefault="00D2614D" w:rsidP="00D2614D">
      <w:pPr>
        <w:rPr>
          <w:ins w:id="68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69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    CategoryId = table.Column&lt;int&gt;(type: "int", nullable: false)</w:t>
        </w:r>
      </w:ins>
    </w:p>
    <w:p w14:paraId="5D71FC03" w14:textId="77777777" w:rsidR="00D2614D" w:rsidRPr="00D2614D" w:rsidRDefault="00D2614D" w:rsidP="00D2614D">
      <w:pPr>
        <w:rPr>
          <w:ins w:id="70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71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},</w:t>
        </w:r>
      </w:ins>
    </w:p>
    <w:p w14:paraId="78DDE2F7" w14:textId="77777777" w:rsidR="00D2614D" w:rsidRPr="00D2614D" w:rsidRDefault="00D2614D" w:rsidP="00D2614D">
      <w:pPr>
        <w:rPr>
          <w:ins w:id="72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73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constraints: table =&gt;</w:t>
        </w:r>
      </w:ins>
    </w:p>
    <w:p w14:paraId="735922CD" w14:textId="77777777" w:rsidR="00D2614D" w:rsidRPr="00D2614D" w:rsidRDefault="00D2614D" w:rsidP="00D2614D">
      <w:pPr>
        <w:rPr>
          <w:ins w:id="74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75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{</w:t>
        </w:r>
      </w:ins>
    </w:p>
    <w:p w14:paraId="3D990317" w14:textId="77777777" w:rsidR="00D2614D" w:rsidRPr="00D2614D" w:rsidRDefault="00D2614D" w:rsidP="00D2614D">
      <w:pPr>
        <w:rPr>
          <w:ins w:id="76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77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    table.PrimaryKey("PK_Products", x =&gt; x.Id);</w:t>
        </w:r>
      </w:ins>
    </w:p>
    <w:p w14:paraId="3218637F" w14:textId="77777777" w:rsidR="00D2614D" w:rsidRPr="00D2614D" w:rsidRDefault="00D2614D" w:rsidP="00D2614D">
      <w:pPr>
        <w:rPr>
          <w:ins w:id="78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79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    table.ForeignKey(</w:t>
        </w:r>
      </w:ins>
    </w:p>
    <w:p w14:paraId="6CADC651" w14:textId="77777777" w:rsidR="00D2614D" w:rsidRPr="00D2614D" w:rsidRDefault="00D2614D" w:rsidP="00D2614D">
      <w:pPr>
        <w:rPr>
          <w:ins w:id="80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81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        name: "FK_Products_Categories_CategoryId",</w:t>
        </w:r>
      </w:ins>
    </w:p>
    <w:p w14:paraId="619E00B1" w14:textId="77777777" w:rsidR="00D2614D" w:rsidRPr="00D2614D" w:rsidRDefault="00D2614D" w:rsidP="00D2614D">
      <w:pPr>
        <w:rPr>
          <w:ins w:id="82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83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        column: x =&gt; x.CategoryId,</w:t>
        </w:r>
      </w:ins>
    </w:p>
    <w:p w14:paraId="058D7C77" w14:textId="77777777" w:rsidR="00D2614D" w:rsidRPr="00D2614D" w:rsidRDefault="00D2614D" w:rsidP="00D2614D">
      <w:pPr>
        <w:rPr>
          <w:ins w:id="84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85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        principalTable: "Categories",</w:t>
        </w:r>
      </w:ins>
    </w:p>
    <w:p w14:paraId="1FECA5DE" w14:textId="77777777" w:rsidR="00D2614D" w:rsidRPr="00D2614D" w:rsidRDefault="00D2614D" w:rsidP="00D2614D">
      <w:pPr>
        <w:rPr>
          <w:ins w:id="86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87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        principalColumn: "Id",</w:t>
        </w:r>
      </w:ins>
    </w:p>
    <w:p w14:paraId="54A3F7CF" w14:textId="77777777" w:rsidR="00D2614D" w:rsidRPr="00D2614D" w:rsidRDefault="00D2614D" w:rsidP="00D2614D">
      <w:pPr>
        <w:rPr>
          <w:ins w:id="88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89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        onDelete: ReferentialAction.Cascade);</w:t>
        </w:r>
      </w:ins>
    </w:p>
    <w:p w14:paraId="3166A8F3" w14:textId="77777777" w:rsidR="00D2614D" w:rsidRPr="00D2614D" w:rsidRDefault="00D2614D" w:rsidP="00D2614D">
      <w:pPr>
        <w:rPr>
          <w:ins w:id="90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91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});</w:t>
        </w:r>
      </w:ins>
    </w:p>
    <w:p w14:paraId="4A6C4992" w14:textId="77777777" w:rsidR="00D2614D" w:rsidRPr="00D2614D" w:rsidRDefault="00D2614D" w:rsidP="00D2614D">
      <w:pPr>
        <w:rPr>
          <w:ins w:id="92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374F30F8" w14:textId="77777777" w:rsidR="00D2614D" w:rsidRPr="00D2614D" w:rsidRDefault="00D2614D" w:rsidP="00D2614D">
      <w:pPr>
        <w:rPr>
          <w:ins w:id="93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94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migrationBuilder.CreateIndex(</w:t>
        </w:r>
      </w:ins>
    </w:p>
    <w:p w14:paraId="74166625" w14:textId="77777777" w:rsidR="00D2614D" w:rsidRPr="00D2614D" w:rsidRDefault="00D2614D" w:rsidP="00D2614D">
      <w:pPr>
        <w:rPr>
          <w:ins w:id="95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96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name: "IX_Products_CategoryId",</w:t>
        </w:r>
      </w:ins>
    </w:p>
    <w:p w14:paraId="1A59814B" w14:textId="77777777" w:rsidR="00D2614D" w:rsidRPr="00D2614D" w:rsidRDefault="00D2614D" w:rsidP="00D2614D">
      <w:pPr>
        <w:rPr>
          <w:ins w:id="97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98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table: "Products",</w:t>
        </w:r>
      </w:ins>
    </w:p>
    <w:p w14:paraId="76C1EACA" w14:textId="77777777" w:rsidR="00D2614D" w:rsidRPr="00D2614D" w:rsidRDefault="00D2614D" w:rsidP="00D2614D">
      <w:pPr>
        <w:rPr>
          <w:ins w:id="99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00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column: "CategoryId");</w:t>
        </w:r>
      </w:ins>
    </w:p>
    <w:p w14:paraId="085951B4" w14:textId="77777777" w:rsidR="00D2614D" w:rsidRPr="00D2614D" w:rsidRDefault="00D2614D" w:rsidP="00D2614D">
      <w:pPr>
        <w:rPr>
          <w:ins w:id="101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02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}</w:t>
        </w:r>
      </w:ins>
    </w:p>
    <w:p w14:paraId="65A025DA" w14:textId="77777777" w:rsidR="00D2614D" w:rsidRPr="00D2614D" w:rsidRDefault="00D2614D" w:rsidP="00D2614D">
      <w:pPr>
        <w:rPr>
          <w:ins w:id="103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4BD916A1" w14:textId="77777777" w:rsidR="00D2614D" w:rsidRPr="00D2614D" w:rsidRDefault="00D2614D" w:rsidP="00D2614D">
      <w:pPr>
        <w:rPr>
          <w:ins w:id="104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05" w:author="Microsoft Word" w:date="2025-07-06T22:57:00Z" w16du:dateUtc="2025-07-06T17:27:00Z">
        <w:r w:rsidRPr="00D2614D">
          <w:rPr>
            <w:rFonts w:ascii="Times New Roman" w:hAnsi="Times New Roman" w:cs="Times New Roman"/>
            <w:i/>
            <w:iCs/>
            <w:sz w:val="24"/>
            <w:szCs w:val="24"/>
          </w:rPr>
          <w:t>        /// &lt;inheritdoc /&gt;</w:t>
        </w:r>
      </w:ins>
    </w:p>
    <w:p w14:paraId="6245F0AF" w14:textId="77777777" w:rsidR="00D2614D" w:rsidRPr="00D2614D" w:rsidRDefault="00D2614D" w:rsidP="00D2614D">
      <w:pPr>
        <w:rPr>
          <w:ins w:id="106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07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protected override void Down(MigrationBuilder migrationBuilder)</w:t>
        </w:r>
      </w:ins>
    </w:p>
    <w:p w14:paraId="302F4D61" w14:textId="77777777" w:rsidR="00D2614D" w:rsidRPr="00D2614D" w:rsidRDefault="00D2614D" w:rsidP="00D2614D">
      <w:pPr>
        <w:rPr>
          <w:ins w:id="108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09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{</w:t>
        </w:r>
      </w:ins>
    </w:p>
    <w:p w14:paraId="21B859FB" w14:textId="77777777" w:rsidR="00D2614D" w:rsidRPr="00D2614D" w:rsidRDefault="00D2614D" w:rsidP="00D2614D">
      <w:pPr>
        <w:rPr>
          <w:ins w:id="110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11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lastRenderedPageBreak/>
          <w:t>            migrationBuilder.DropTable(</w:t>
        </w:r>
      </w:ins>
    </w:p>
    <w:p w14:paraId="3860C08F" w14:textId="77777777" w:rsidR="00D2614D" w:rsidRPr="00D2614D" w:rsidRDefault="00D2614D" w:rsidP="00D2614D">
      <w:pPr>
        <w:rPr>
          <w:ins w:id="112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13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name: "Products");</w:t>
        </w:r>
      </w:ins>
    </w:p>
    <w:p w14:paraId="72C807A3" w14:textId="77777777" w:rsidR="00D2614D" w:rsidRPr="00D2614D" w:rsidRDefault="00D2614D" w:rsidP="00D2614D">
      <w:pPr>
        <w:rPr>
          <w:ins w:id="114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7ED9E24F" w14:textId="77777777" w:rsidR="00D2614D" w:rsidRPr="00D2614D" w:rsidRDefault="00D2614D" w:rsidP="00D2614D">
      <w:pPr>
        <w:rPr>
          <w:ins w:id="115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16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migrationBuilder.DropTable(</w:t>
        </w:r>
      </w:ins>
    </w:p>
    <w:p w14:paraId="07CBF8B3" w14:textId="77777777" w:rsidR="00D2614D" w:rsidRPr="00D2614D" w:rsidRDefault="00D2614D" w:rsidP="00D2614D">
      <w:pPr>
        <w:rPr>
          <w:ins w:id="117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18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        name: "Categories");</w:t>
        </w:r>
      </w:ins>
    </w:p>
    <w:p w14:paraId="37109237" w14:textId="77777777" w:rsidR="00D2614D" w:rsidRPr="00D2614D" w:rsidRDefault="00D2614D" w:rsidP="00D2614D">
      <w:pPr>
        <w:rPr>
          <w:ins w:id="119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20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    }</w:t>
        </w:r>
      </w:ins>
    </w:p>
    <w:p w14:paraId="11C621BF" w14:textId="77777777" w:rsidR="00D2614D" w:rsidRPr="00D2614D" w:rsidRDefault="00D2614D" w:rsidP="00D2614D">
      <w:pPr>
        <w:rPr>
          <w:ins w:id="121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22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    }</w:t>
        </w:r>
      </w:ins>
    </w:p>
    <w:p w14:paraId="79096716" w14:textId="77777777" w:rsidR="00D2614D" w:rsidRPr="00D2614D" w:rsidRDefault="00D2614D" w:rsidP="00D2614D">
      <w:pPr>
        <w:rPr>
          <w:ins w:id="123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24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}</w:t>
        </w:r>
      </w:ins>
    </w:p>
    <w:p w14:paraId="78C4BADD" w14:textId="77777777" w:rsidR="00D2614D" w:rsidRPr="00D2614D" w:rsidRDefault="00D2614D" w:rsidP="00D2614D">
      <w:pPr>
        <w:rPr>
          <w:ins w:id="125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0132F6DC" w14:textId="2529A748" w:rsidR="00D2614D" w:rsidRDefault="00D2614D" w:rsidP="00DB7AB9">
      <w:pPr>
        <w:rPr>
          <w:ins w:id="126" w:author="Microsoft Word" w:date="2025-07-06T22:57:00Z" w16du:dateUtc="2025-07-06T17:27:00Z"/>
          <w:rFonts w:ascii="Times New Roman" w:hAnsi="Times New Roman" w:cs="Times New Roman"/>
          <w:b/>
          <w:bCs/>
          <w:sz w:val="24"/>
          <w:szCs w:val="24"/>
        </w:rPr>
      </w:pPr>
      <w:ins w:id="127" w:author="Microsoft Word" w:date="2025-07-06T22:57:00Z" w16du:dateUtc="2025-07-06T17:27:00Z">
        <w:r w:rsidRPr="003D4984">
          <w:rPr>
            <w:rFonts w:ascii="Times New Roman" w:hAnsi="Times New Roman" w:cs="Times New Roman"/>
            <w:b/>
            <w:bCs/>
            <w:sz w:val="24"/>
            <w:szCs w:val="24"/>
            <w:highlight w:val="lightGray"/>
          </w:rPr>
          <w:t>Output:</w:t>
        </w:r>
      </w:ins>
    </w:p>
    <w:p w14:paraId="78234A89" w14:textId="7DF6918C" w:rsidR="00D2614D" w:rsidRDefault="00D2614D" w:rsidP="00DB7AB9">
      <w:pPr>
        <w:rPr>
          <w:ins w:id="128" w:author="Microsoft Word" w:date="2025-07-06T22:57:00Z" w16du:dateUtc="2025-07-06T17:27:00Z"/>
          <w:rFonts w:ascii="Times New Roman" w:hAnsi="Times New Roman" w:cs="Times New Roman"/>
          <w:b/>
          <w:bCs/>
          <w:sz w:val="24"/>
          <w:szCs w:val="24"/>
        </w:rPr>
      </w:pPr>
      <w:r w:rsidRPr="00D261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3A939A" wp14:editId="7875F14C">
            <wp:extent cx="5731510" cy="842645"/>
            <wp:effectExtent l="0" t="0" r="2540" b="0"/>
            <wp:docPr id="21447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1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4201" w14:textId="77777777" w:rsidR="00D2614D" w:rsidRDefault="00D2614D" w:rsidP="00DB7AB9">
      <w:pPr>
        <w:rPr>
          <w:ins w:id="129" w:author="Microsoft Word" w:date="2025-07-06T22:57:00Z" w16du:dateUtc="2025-07-06T17:27:00Z"/>
          <w:rFonts w:ascii="Times New Roman" w:hAnsi="Times New Roman" w:cs="Times New Roman"/>
          <w:b/>
          <w:bCs/>
          <w:sz w:val="24"/>
          <w:szCs w:val="24"/>
        </w:rPr>
      </w:pPr>
    </w:p>
    <w:p w14:paraId="3AE6B91C" w14:textId="77777777" w:rsidR="00D2614D" w:rsidRDefault="00D2614D" w:rsidP="00DB7AB9">
      <w:pPr>
        <w:rPr>
          <w:ins w:id="130" w:author="Microsoft Word" w:date="2025-07-06T22:57:00Z" w16du:dateUtc="2025-07-06T17:27:00Z"/>
          <w:rFonts w:ascii="Times New Roman" w:hAnsi="Times New Roman" w:cs="Times New Roman"/>
          <w:b/>
          <w:bCs/>
          <w:sz w:val="24"/>
          <w:szCs w:val="24"/>
        </w:rPr>
      </w:pPr>
    </w:p>
    <w:p w14:paraId="16A8ABE9" w14:textId="0E383CE1" w:rsidR="00D2614D" w:rsidRDefault="00D2614D" w:rsidP="00DB7AB9">
      <w:pPr>
        <w:rPr>
          <w:ins w:id="131" w:author="Microsoft Word" w:date="2025-07-06T22:57:00Z" w16du:dateUtc="2025-07-06T17:27:00Z"/>
          <w:rFonts w:ascii="Times New Roman" w:hAnsi="Times New Roman" w:cs="Times New Roman"/>
          <w:b/>
          <w:bCs/>
          <w:sz w:val="28"/>
          <w:szCs w:val="28"/>
        </w:rPr>
      </w:pPr>
      <w:ins w:id="132" w:author="Microsoft Word" w:date="2025-07-06T22:57:00Z" w16du:dateUtc="2025-07-06T17:27:00Z">
        <w:r w:rsidRPr="003D4984">
          <w:rPr>
            <w:rFonts w:ascii="Times New Roman" w:hAnsi="Times New Roman" w:cs="Times New Roman"/>
            <w:b/>
            <w:bCs/>
            <w:sz w:val="28"/>
            <w:szCs w:val="28"/>
            <w:highlight w:val="cyan"/>
          </w:rPr>
          <w:t>Lab 4: Inserting Initial Data into the Database</w:t>
        </w:r>
        <w:r>
          <w:rPr>
            <w:rFonts w:ascii="Times New Roman" w:hAnsi="Times New Roman" w:cs="Times New Roman"/>
            <w:b/>
            <w:bCs/>
            <w:sz w:val="28"/>
            <w:szCs w:val="28"/>
          </w:rPr>
          <w:br/>
        </w:r>
      </w:ins>
    </w:p>
    <w:p w14:paraId="50DF8F4F" w14:textId="51BE9671" w:rsidR="00D2614D" w:rsidRDefault="00D2614D" w:rsidP="00DB7AB9">
      <w:pPr>
        <w:rPr>
          <w:ins w:id="133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34" w:author="Microsoft Word" w:date="2025-07-06T22:57:00Z" w16du:dateUtc="2025-07-06T17:27:00Z">
        <w:r w:rsidRPr="00D2614D">
          <w:rPr>
            <w:rFonts w:ascii="Times New Roman" w:hAnsi="Times New Roman" w:cs="Times New Roman"/>
            <w:sz w:val="24"/>
            <w:szCs w:val="24"/>
          </w:rPr>
          <w:t>The store manager wants to add initial product categories and products to the system.</w:t>
        </w:r>
      </w:ins>
    </w:p>
    <w:p w14:paraId="3B900649" w14:textId="77777777" w:rsidR="00D10C5A" w:rsidRDefault="00D10C5A" w:rsidP="00DB7AB9">
      <w:pPr>
        <w:rPr>
          <w:ins w:id="135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0DE18BBA" w14:textId="2665D18A" w:rsidR="00D10C5A" w:rsidRDefault="00D10C5A" w:rsidP="00DB7AB9">
      <w:pPr>
        <w:rPr>
          <w:ins w:id="136" w:author="Microsoft Word" w:date="2025-07-06T22:57:00Z" w16du:dateUtc="2025-07-06T17:27:00Z"/>
          <w:rFonts w:ascii="Times New Roman" w:hAnsi="Times New Roman" w:cs="Times New Roman"/>
          <w:b/>
          <w:bCs/>
          <w:sz w:val="24"/>
          <w:szCs w:val="24"/>
        </w:rPr>
      </w:pPr>
      <w:ins w:id="137" w:author="Microsoft Word" w:date="2025-07-06T22:57:00Z" w16du:dateUtc="2025-07-06T17:27:00Z">
        <w:r w:rsidRPr="003D4984">
          <w:rPr>
            <w:rFonts w:ascii="Times New Roman" w:hAnsi="Times New Roman" w:cs="Times New Roman"/>
            <w:b/>
            <w:bCs/>
            <w:sz w:val="24"/>
            <w:szCs w:val="24"/>
            <w:highlight w:val="lightGray"/>
          </w:rPr>
          <w:t>Program.cs:</w:t>
        </w:r>
      </w:ins>
    </w:p>
    <w:p w14:paraId="4ED2CACD" w14:textId="77777777" w:rsidR="00D10C5A" w:rsidRPr="00D10C5A" w:rsidRDefault="00D10C5A" w:rsidP="00D10C5A">
      <w:pPr>
        <w:rPr>
          <w:ins w:id="138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39" w:author="Microsoft Word" w:date="2025-07-06T22:57:00Z" w16du:dateUtc="2025-07-06T17:27:00Z">
        <w:r w:rsidRPr="00D10C5A">
          <w:rPr>
            <w:rFonts w:ascii="Times New Roman" w:hAnsi="Times New Roman" w:cs="Times New Roman"/>
            <w:sz w:val="24"/>
            <w:szCs w:val="24"/>
          </w:rPr>
          <w:t>using RetailInventory.Models;</w:t>
        </w:r>
      </w:ins>
    </w:p>
    <w:p w14:paraId="07BB0181" w14:textId="77777777" w:rsidR="00D10C5A" w:rsidRPr="00D10C5A" w:rsidRDefault="00D10C5A" w:rsidP="00D10C5A">
      <w:pPr>
        <w:rPr>
          <w:ins w:id="140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2C355BF9" w14:textId="77777777" w:rsidR="00D10C5A" w:rsidRPr="00D10C5A" w:rsidRDefault="00D10C5A" w:rsidP="00D10C5A">
      <w:pPr>
        <w:rPr>
          <w:ins w:id="141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42" w:author="Microsoft Word" w:date="2025-07-06T22:57:00Z" w16du:dateUtc="2025-07-06T17:27:00Z">
        <w:r w:rsidRPr="00D10C5A">
          <w:rPr>
            <w:rFonts w:ascii="Times New Roman" w:hAnsi="Times New Roman" w:cs="Times New Roman"/>
            <w:i/>
            <w:iCs/>
            <w:sz w:val="24"/>
            <w:szCs w:val="24"/>
          </w:rPr>
          <w:t>using</w:t>
        </w:r>
        <w:r w:rsidRPr="00D10C5A">
          <w:rPr>
            <w:rFonts w:ascii="Times New Roman" w:hAnsi="Times New Roman" w:cs="Times New Roman"/>
            <w:sz w:val="24"/>
            <w:szCs w:val="24"/>
          </w:rPr>
          <w:t xml:space="preserve"> var context = new AppDbContext();</w:t>
        </w:r>
      </w:ins>
    </w:p>
    <w:p w14:paraId="16163C72" w14:textId="77777777" w:rsidR="00D10C5A" w:rsidRPr="00D10C5A" w:rsidRDefault="00D10C5A" w:rsidP="00D10C5A">
      <w:pPr>
        <w:rPr>
          <w:ins w:id="143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6E19A4D9" w14:textId="77777777" w:rsidR="00D10C5A" w:rsidRPr="00D10C5A" w:rsidRDefault="00D10C5A" w:rsidP="00D10C5A">
      <w:pPr>
        <w:rPr>
          <w:ins w:id="144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45" w:author="Microsoft Word" w:date="2025-07-06T22:57:00Z" w16du:dateUtc="2025-07-06T17:27:00Z">
        <w:r w:rsidRPr="00D10C5A">
          <w:rPr>
            <w:rFonts w:ascii="Times New Roman" w:hAnsi="Times New Roman" w:cs="Times New Roman"/>
            <w:sz w:val="24"/>
            <w:szCs w:val="24"/>
          </w:rPr>
          <w:t>var electronics = new Category { Name = "Electronics" };</w:t>
        </w:r>
      </w:ins>
    </w:p>
    <w:p w14:paraId="68D604F4" w14:textId="77777777" w:rsidR="00D10C5A" w:rsidRPr="00D10C5A" w:rsidRDefault="00D10C5A" w:rsidP="00D10C5A">
      <w:pPr>
        <w:rPr>
          <w:ins w:id="146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47" w:author="Microsoft Word" w:date="2025-07-06T22:57:00Z" w16du:dateUtc="2025-07-06T17:27:00Z">
        <w:r w:rsidRPr="00D10C5A">
          <w:rPr>
            <w:rFonts w:ascii="Times New Roman" w:hAnsi="Times New Roman" w:cs="Times New Roman"/>
            <w:sz w:val="24"/>
            <w:szCs w:val="24"/>
          </w:rPr>
          <w:t>var groceries = new Category { Name = "Groceries" };</w:t>
        </w:r>
      </w:ins>
    </w:p>
    <w:p w14:paraId="7588E2AC" w14:textId="77777777" w:rsidR="00D10C5A" w:rsidRPr="00D10C5A" w:rsidRDefault="00D10C5A" w:rsidP="00D10C5A">
      <w:pPr>
        <w:rPr>
          <w:ins w:id="148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1F6CDF1E" w14:textId="77777777" w:rsidR="00D10C5A" w:rsidRPr="00D10C5A" w:rsidRDefault="00D10C5A" w:rsidP="00D10C5A">
      <w:pPr>
        <w:rPr>
          <w:ins w:id="149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50" w:author="Microsoft Word" w:date="2025-07-06T22:57:00Z" w16du:dateUtc="2025-07-06T17:27:00Z">
        <w:r w:rsidRPr="00D10C5A">
          <w:rPr>
            <w:rFonts w:ascii="Times New Roman" w:hAnsi="Times New Roman" w:cs="Times New Roman"/>
            <w:sz w:val="24"/>
            <w:szCs w:val="24"/>
          </w:rPr>
          <w:t>await context.Categories.AddRangeAsync(electronics, groceries);</w:t>
        </w:r>
      </w:ins>
    </w:p>
    <w:p w14:paraId="2EB8347A" w14:textId="77777777" w:rsidR="00D10C5A" w:rsidRPr="00D10C5A" w:rsidRDefault="00D10C5A" w:rsidP="00D10C5A">
      <w:pPr>
        <w:rPr>
          <w:ins w:id="151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6BC1F719" w14:textId="77777777" w:rsidR="00D10C5A" w:rsidRPr="00D10C5A" w:rsidRDefault="00D10C5A" w:rsidP="00D10C5A">
      <w:pPr>
        <w:rPr>
          <w:ins w:id="152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53" w:author="Microsoft Word" w:date="2025-07-06T22:57:00Z" w16du:dateUtc="2025-07-06T17:27:00Z">
        <w:r w:rsidRPr="00D10C5A">
          <w:rPr>
            <w:rFonts w:ascii="Times New Roman" w:hAnsi="Times New Roman" w:cs="Times New Roman"/>
            <w:sz w:val="24"/>
            <w:szCs w:val="24"/>
          </w:rPr>
          <w:t>var product1 = new Product { Name = "Laptop", Price = 75000, Category = electronics };</w:t>
        </w:r>
      </w:ins>
    </w:p>
    <w:p w14:paraId="0B315E90" w14:textId="77777777" w:rsidR="00D10C5A" w:rsidRPr="00D10C5A" w:rsidRDefault="00D10C5A" w:rsidP="00D10C5A">
      <w:pPr>
        <w:rPr>
          <w:ins w:id="154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55" w:author="Microsoft Word" w:date="2025-07-06T22:57:00Z" w16du:dateUtc="2025-07-06T17:27:00Z">
        <w:r w:rsidRPr="00D10C5A">
          <w:rPr>
            <w:rFonts w:ascii="Times New Roman" w:hAnsi="Times New Roman" w:cs="Times New Roman"/>
            <w:sz w:val="24"/>
            <w:szCs w:val="24"/>
          </w:rPr>
          <w:lastRenderedPageBreak/>
          <w:t>var product2 = new Product { Name = "Rice Bag", Price = 1200, Category = groceries };</w:t>
        </w:r>
      </w:ins>
    </w:p>
    <w:p w14:paraId="0005841F" w14:textId="77777777" w:rsidR="00D10C5A" w:rsidRPr="00D10C5A" w:rsidRDefault="00D10C5A" w:rsidP="00D10C5A">
      <w:pPr>
        <w:rPr>
          <w:ins w:id="156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6EAA4983" w14:textId="77777777" w:rsidR="00D10C5A" w:rsidRPr="00D10C5A" w:rsidRDefault="00D10C5A" w:rsidP="00D10C5A">
      <w:pPr>
        <w:rPr>
          <w:ins w:id="157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58" w:author="Microsoft Word" w:date="2025-07-06T22:57:00Z" w16du:dateUtc="2025-07-06T17:27:00Z">
        <w:r w:rsidRPr="00D10C5A">
          <w:rPr>
            <w:rFonts w:ascii="Times New Roman" w:hAnsi="Times New Roman" w:cs="Times New Roman"/>
            <w:sz w:val="24"/>
            <w:szCs w:val="24"/>
          </w:rPr>
          <w:t>await context.Products.AddRangeAsync(product1, product2);</w:t>
        </w:r>
      </w:ins>
    </w:p>
    <w:p w14:paraId="15D325E6" w14:textId="77777777" w:rsidR="00D10C5A" w:rsidRPr="00D10C5A" w:rsidRDefault="00D10C5A" w:rsidP="00D10C5A">
      <w:pPr>
        <w:rPr>
          <w:ins w:id="159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60619AD4" w14:textId="77777777" w:rsidR="00D10C5A" w:rsidRPr="00D10C5A" w:rsidRDefault="00D10C5A" w:rsidP="00D10C5A">
      <w:pPr>
        <w:rPr>
          <w:ins w:id="160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61" w:author="Microsoft Word" w:date="2025-07-06T22:57:00Z" w16du:dateUtc="2025-07-06T17:27:00Z">
        <w:r w:rsidRPr="00D10C5A">
          <w:rPr>
            <w:rFonts w:ascii="Times New Roman" w:hAnsi="Times New Roman" w:cs="Times New Roman"/>
            <w:sz w:val="24"/>
            <w:szCs w:val="24"/>
          </w:rPr>
          <w:t>await context.SaveChangesAsync();</w:t>
        </w:r>
      </w:ins>
    </w:p>
    <w:p w14:paraId="1B7DB2A6" w14:textId="77777777" w:rsidR="00D10C5A" w:rsidRPr="00D10C5A" w:rsidRDefault="00D10C5A" w:rsidP="00D10C5A">
      <w:pPr>
        <w:rPr>
          <w:ins w:id="162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403B58E8" w14:textId="77777777" w:rsidR="00D10C5A" w:rsidRPr="00D10C5A" w:rsidRDefault="00D10C5A" w:rsidP="00D10C5A">
      <w:pPr>
        <w:rPr>
          <w:ins w:id="163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64" w:author="Microsoft Word" w:date="2025-07-06T22:57:00Z" w16du:dateUtc="2025-07-06T17:27:00Z">
        <w:r w:rsidRPr="00D10C5A">
          <w:rPr>
            <w:rFonts w:ascii="Times New Roman" w:hAnsi="Times New Roman" w:cs="Times New Roman"/>
            <w:sz w:val="24"/>
            <w:szCs w:val="24"/>
          </w:rPr>
          <w:t>Console.WriteLine("Initial data inserted successfully.");</w:t>
        </w:r>
      </w:ins>
    </w:p>
    <w:p w14:paraId="3FCE8483" w14:textId="77777777" w:rsidR="00D10C5A" w:rsidRPr="00D10C5A" w:rsidRDefault="00D10C5A" w:rsidP="00D10C5A">
      <w:pPr>
        <w:rPr>
          <w:ins w:id="165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2C6F09AE" w14:textId="450E85F5" w:rsidR="00D10C5A" w:rsidRDefault="00D10C5A" w:rsidP="00DB7AB9">
      <w:pPr>
        <w:rPr>
          <w:ins w:id="166" w:author="Microsoft Word" w:date="2025-07-06T22:57:00Z" w16du:dateUtc="2025-07-06T17:27:00Z"/>
          <w:rFonts w:ascii="Times New Roman" w:hAnsi="Times New Roman" w:cs="Times New Roman"/>
          <w:b/>
          <w:bCs/>
          <w:sz w:val="24"/>
          <w:szCs w:val="24"/>
        </w:rPr>
      </w:pPr>
      <w:ins w:id="167" w:author="Microsoft Word" w:date="2025-07-06T22:57:00Z" w16du:dateUtc="2025-07-06T17:27:00Z">
        <w:r w:rsidRPr="003D4984">
          <w:rPr>
            <w:rFonts w:ascii="Times New Roman" w:hAnsi="Times New Roman" w:cs="Times New Roman"/>
            <w:b/>
            <w:bCs/>
            <w:sz w:val="24"/>
            <w:szCs w:val="24"/>
            <w:highlight w:val="lightGray"/>
          </w:rPr>
          <w:t>Output:</w:t>
        </w:r>
      </w:ins>
    </w:p>
    <w:p w14:paraId="05C68EE2" w14:textId="7EAE7B88" w:rsidR="00D10C5A" w:rsidRDefault="003D4984" w:rsidP="00DB7AB9">
      <w:pPr>
        <w:rPr>
          <w:ins w:id="168" w:author="Microsoft Word" w:date="2025-07-06T22:57:00Z" w16du:dateUtc="2025-07-06T17:27:00Z"/>
          <w:rFonts w:ascii="Times New Roman" w:hAnsi="Times New Roman" w:cs="Times New Roman"/>
          <w:b/>
          <w:bCs/>
          <w:sz w:val="24"/>
          <w:szCs w:val="24"/>
        </w:rPr>
      </w:pPr>
      <w:r w:rsidRPr="003D498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C60094" wp14:editId="7E18CED0">
            <wp:extent cx="5731510" cy="5287010"/>
            <wp:effectExtent l="0" t="0" r="2540" b="8890"/>
            <wp:docPr id="26937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79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E0D1" w14:textId="77777777" w:rsidR="003D4984" w:rsidRDefault="003D4984" w:rsidP="00DB7AB9">
      <w:pPr>
        <w:rPr>
          <w:ins w:id="169" w:author="Microsoft Word" w:date="2025-07-06T22:57:00Z" w16du:dateUtc="2025-07-06T17:27:00Z"/>
          <w:rFonts w:ascii="Times New Roman" w:hAnsi="Times New Roman" w:cs="Times New Roman"/>
          <w:b/>
          <w:bCs/>
          <w:sz w:val="24"/>
          <w:szCs w:val="24"/>
        </w:rPr>
      </w:pPr>
    </w:p>
    <w:p w14:paraId="1D0508E9" w14:textId="77777777" w:rsidR="003D4984" w:rsidRDefault="003D4984" w:rsidP="00DB7AB9">
      <w:pPr>
        <w:rPr>
          <w:ins w:id="170" w:author="Microsoft Word" w:date="2025-07-06T22:57:00Z" w16du:dateUtc="2025-07-06T17:27:00Z"/>
          <w:rFonts w:ascii="Times New Roman" w:hAnsi="Times New Roman" w:cs="Times New Roman"/>
          <w:b/>
          <w:bCs/>
          <w:sz w:val="24"/>
          <w:szCs w:val="24"/>
        </w:rPr>
      </w:pPr>
    </w:p>
    <w:p w14:paraId="06C0ED03" w14:textId="77777777" w:rsidR="003D4984" w:rsidRDefault="003D4984" w:rsidP="00DB7AB9">
      <w:pPr>
        <w:rPr>
          <w:ins w:id="171" w:author="Microsoft Word" w:date="2025-07-06T22:57:00Z" w16du:dateUtc="2025-07-06T17:27:00Z"/>
          <w:rFonts w:ascii="Times New Roman" w:hAnsi="Times New Roman" w:cs="Times New Roman"/>
          <w:b/>
          <w:bCs/>
          <w:sz w:val="24"/>
          <w:szCs w:val="24"/>
        </w:rPr>
      </w:pPr>
    </w:p>
    <w:p w14:paraId="5EA14DF7" w14:textId="5CA55F40" w:rsidR="003D4984" w:rsidRDefault="003D4984" w:rsidP="00DB7AB9">
      <w:pPr>
        <w:rPr>
          <w:ins w:id="172" w:author="Microsoft Word" w:date="2025-07-06T22:57:00Z" w16du:dateUtc="2025-07-06T17:27:00Z"/>
          <w:rFonts w:ascii="Times New Roman" w:hAnsi="Times New Roman" w:cs="Times New Roman"/>
          <w:b/>
          <w:bCs/>
          <w:sz w:val="28"/>
          <w:szCs w:val="28"/>
        </w:rPr>
      </w:pPr>
      <w:ins w:id="173" w:author="Microsoft Word" w:date="2025-07-06T22:57:00Z" w16du:dateUtc="2025-07-06T17:27:00Z">
        <w:r w:rsidRPr="003D4984">
          <w:rPr>
            <w:rFonts w:ascii="Times New Roman" w:hAnsi="Times New Roman" w:cs="Times New Roman"/>
            <w:b/>
            <w:bCs/>
            <w:sz w:val="28"/>
            <w:szCs w:val="28"/>
            <w:highlight w:val="cyan"/>
          </w:rPr>
          <w:lastRenderedPageBreak/>
          <w:t>Lab 5: Retrieving Data from the Database</w:t>
        </w:r>
      </w:ins>
    </w:p>
    <w:p w14:paraId="119E2CD2" w14:textId="5B42DDC3" w:rsidR="003D4984" w:rsidRDefault="003D4984" w:rsidP="00DB7AB9">
      <w:pPr>
        <w:rPr>
          <w:ins w:id="174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75" w:author="Microsoft Word" w:date="2025-07-06T22:57:00Z" w16du:dateUtc="2025-07-06T17:27:00Z">
        <w:r w:rsidRPr="003D4984">
          <w:rPr>
            <w:rFonts w:ascii="Times New Roman" w:hAnsi="Times New Roman" w:cs="Times New Roman"/>
            <w:sz w:val="24"/>
            <w:szCs w:val="24"/>
          </w:rPr>
          <w:t>The store wants to display product details on the dashboard</w:t>
        </w:r>
      </w:ins>
    </w:p>
    <w:p w14:paraId="4B8C9B6C" w14:textId="77777777" w:rsidR="003D4984" w:rsidRDefault="003D4984" w:rsidP="00DB7AB9">
      <w:pPr>
        <w:rPr>
          <w:ins w:id="176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06EF37CA" w14:textId="094647C5" w:rsidR="003D4984" w:rsidRDefault="003D4984" w:rsidP="00DB7AB9">
      <w:pPr>
        <w:rPr>
          <w:ins w:id="177" w:author="Microsoft Word" w:date="2025-07-06T22:57:00Z" w16du:dateUtc="2025-07-06T17:27:00Z"/>
          <w:rFonts w:ascii="Times New Roman" w:hAnsi="Times New Roman" w:cs="Times New Roman"/>
          <w:b/>
          <w:bCs/>
          <w:sz w:val="24"/>
          <w:szCs w:val="24"/>
        </w:rPr>
      </w:pPr>
      <w:ins w:id="178" w:author="Microsoft Word" w:date="2025-07-06T22:57:00Z" w16du:dateUtc="2025-07-06T17:27:00Z">
        <w:r w:rsidRPr="003D4984">
          <w:rPr>
            <w:rFonts w:ascii="Times New Roman" w:hAnsi="Times New Roman" w:cs="Times New Roman"/>
            <w:b/>
            <w:bCs/>
            <w:sz w:val="24"/>
            <w:szCs w:val="24"/>
            <w:highlight w:val="lightGray"/>
          </w:rPr>
          <w:t>Program.cs:</w:t>
        </w:r>
      </w:ins>
    </w:p>
    <w:p w14:paraId="287CA35E" w14:textId="77777777" w:rsidR="003D4984" w:rsidRPr="003D4984" w:rsidRDefault="003D4984" w:rsidP="003D4984">
      <w:pPr>
        <w:rPr>
          <w:ins w:id="179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80" w:author="Microsoft Word" w:date="2025-07-06T22:57:00Z" w16du:dateUtc="2025-07-06T17:27:00Z">
        <w:r w:rsidRPr="003D4984">
          <w:rPr>
            <w:rFonts w:ascii="Times New Roman" w:hAnsi="Times New Roman" w:cs="Times New Roman"/>
            <w:sz w:val="24"/>
            <w:szCs w:val="24"/>
          </w:rPr>
          <w:t>using RetailInventory.Models;</w:t>
        </w:r>
      </w:ins>
    </w:p>
    <w:p w14:paraId="5094165A" w14:textId="77777777" w:rsidR="003D4984" w:rsidRPr="003D4984" w:rsidRDefault="003D4984" w:rsidP="003D4984">
      <w:pPr>
        <w:rPr>
          <w:ins w:id="181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82" w:author="Microsoft Word" w:date="2025-07-06T22:57:00Z" w16du:dateUtc="2025-07-06T17:27:00Z">
        <w:r w:rsidRPr="003D4984">
          <w:rPr>
            <w:rFonts w:ascii="Times New Roman" w:hAnsi="Times New Roman" w:cs="Times New Roman"/>
            <w:sz w:val="24"/>
            <w:szCs w:val="24"/>
          </w:rPr>
          <w:t>using Microsoft.EntityFrameworkCore;</w:t>
        </w:r>
      </w:ins>
    </w:p>
    <w:p w14:paraId="5C2A664A" w14:textId="77777777" w:rsidR="003D4984" w:rsidRPr="003D4984" w:rsidRDefault="003D4984" w:rsidP="003D4984">
      <w:pPr>
        <w:rPr>
          <w:ins w:id="183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61A31ECA" w14:textId="77777777" w:rsidR="003D4984" w:rsidRPr="003D4984" w:rsidRDefault="003D4984" w:rsidP="003D4984">
      <w:pPr>
        <w:rPr>
          <w:ins w:id="184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85" w:author="Microsoft Word" w:date="2025-07-06T22:57:00Z" w16du:dateUtc="2025-07-06T17:27:00Z">
        <w:r w:rsidRPr="003D4984">
          <w:rPr>
            <w:rFonts w:ascii="Times New Roman" w:hAnsi="Times New Roman" w:cs="Times New Roman"/>
            <w:i/>
            <w:iCs/>
            <w:sz w:val="24"/>
            <w:szCs w:val="24"/>
          </w:rPr>
          <w:t>using</w:t>
        </w:r>
        <w:r w:rsidRPr="003D4984">
          <w:rPr>
            <w:rFonts w:ascii="Times New Roman" w:hAnsi="Times New Roman" w:cs="Times New Roman"/>
            <w:sz w:val="24"/>
            <w:szCs w:val="24"/>
          </w:rPr>
          <w:t xml:space="preserve"> var context = new AppDbContext();</w:t>
        </w:r>
      </w:ins>
    </w:p>
    <w:p w14:paraId="49E11987" w14:textId="77777777" w:rsidR="003D4984" w:rsidRPr="003D4984" w:rsidRDefault="003D4984" w:rsidP="003D4984">
      <w:pPr>
        <w:rPr>
          <w:ins w:id="186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5B9D2A55" w14:textId="77777777" w:rsidR="003D4984" w:rsidRPr="003D4984" w:rsidRDefault="003D4984" w:rsidP="003D4984">
      <w:pPr>
        <w:rPr>
          <w:ins w:id="187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88" w:author="Microsoft Word" w:date="2025-07-06T22:57:00Z" w16du:dateUtc="2025-07-06T17:27:00Z">
        <w:r w:rsidRPr="003D4984">
          <w:rPr>
            <w:rFonts w:ascii="Times New Roman" w:hAnsi="Times New Roman" w:cs="Times New Roman"/>
            <w:sz w:val="24"/>
            <w:szCs w:val="24"/>
          </w:rPr>
          <w:t>var allProducts = await context.Products.ToListAsync();</w:t>
        </w:r>
      </w:ins>
    </w:p>
    <w:p w14:paraId="376DD400" w14:textId="5BFA26A6" w:rsidR="003D4984" w:rsidRPr="003D4984" w:rsidRDefault="003D4984" w:rsidP="003D4984">
      <w:pPr>
        <w:rPr>
          <w:ins w:id="189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90" w:author="Microsoft Word" w:date="2025-07-06T22:57:00Z" w16du:dateUtc="2025-07-06T17:27:00Z">
        <w:r w:rsidRPr="003D4984">
          <w:rPr>
            <w:rFonts w:ascii="Times New Roman" w:hAnsi="Times New Roman" w:cs="Times New Roman"/>
            <w:sz w:val="24"/>
            <w:szCs w:val="24"/>
          </w:rPr>
          <w:t>Console.WriteLine("\nAll Products:");</w:t>
        </w:r>
      </w:ins>
    </w:p>
    <w:p w14:paraId="0B6AC4AB" w14:textId="77777777" w:rsidR="003D4984" w:rsidRPr="003D4984" w:rsidRDefault="003D4984" w:rsidP="003D4984">
      <w:pPr>
        <w:rPr>
          <w:ins w:id="191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92" w:author="Microsoft Word" w:date="2025-07-06T22:57:00Z" w16du:dateUtc="2025-07-06T17:27:00Z">
        <w:r w:rsidRPr="003D4984">
          <w:rPr>
            <w:rFonts w:ascii="Times New Roman" w:hAnsi="Times New Roman" w:cs="Times New Roman"/>
            <w:i/>
            <w:iCs/>
            <w:sz w:val="24"/>
            <w:szCs w:val="24"/>
          </w:rPr>
          <w:t>foreach</w:t>
        </w:r>
        <w:r w:rsidRPr="003D4984">
          <w:rPr>
            <w:rFonts w:ascii="Times New Roman" w:hAnsi="Times New Roman" w:cs="Times New Roman"/>
            <w:sz w:val="24"/>
            <w:szCs w:val="24"/>
          </w:rPr>
          <w:t xml:space="preserve"> (var p </w:t>
        </w:r>
        <w:r w:rsidRPr="003D4984">
          <w:rPr>
            <w:rFonts w:ascii="Times New Roman" w:hAnsi="Times New Roman" w:cs="Times New Roman"/>
            <w:i/>
            <w:iCs/>
            <w:sz w:val="24"/>
            <w:szCs w:val="24"/>
          </w:rPr>
          <w:t>in</w:t>
        </w:r>
        <w:r w:rsidRPr="003D4984">
          <w:rPr>
            <w:rFonts w:ascii="Times New Roman" w:hAnsi="Times New Roman" w:cs="Times New Roman"/>
            <w:sz w:val="24"/>
            <w:szCs w:val="24"/>
          </w:rPr>
          <w:t xml:space="preserve"> allProducts)</w:t>
        </w:r>
      </w:ins>
    </w:p>
    <w:p w14:paraId="1A077E3C" w14:textId="77777777" w:rsidR="003D4984" w:rsidRPr="003D4984" w:rsidRDefault="003D4984" w:rsidP="003D4984">
      <w:pPr>
        <w:rPr>
          <w:ins w:id="193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94" w:author="Microsoft Word" w:date="2025-07-06T22:57:00Z" w16du:dateUtc="2025-07-06T17:27:00Z">
        <w:r w:rsidRPr="003D4984">
          <w:rPr>
            <w:rFonts w:ascii="Times New Roman" w:hAnsi="Times New Roman" w:cs="Times New Roman"/>
            <w:sz w:val="24"/>
            <w:szCs w:val="24"/>
          </w:rPr>
          <w:t>{</w:t>
        </w:r>
      </w:ins>
    </w:p>
    <w:p w14:paraId="2C827A6C" w14:textId="77777777" w:rsidR="003D4984" w:rsidRPr="003D4984" w:rsidRDefault="003D4984" w:rsidP="003D4984">
      <w:pPr>
        <w:rPr>
          <w:ins w:id="195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96" w:author="Microsoft Word" w:date="2025-07-06T22:57:00Z" w16du:dateUtc="2025-07-06T17:27:00Z">
        <w:r w:rsidRPr="003D4984">
          <w:rPr>
            <w:rFonts w:ascii="Times New Roman" w:hAnsi="Times New Roman" w:cs="Times New Roman"/>
            <w:sz w:val="24"/>
            <w:szCs w:val="24"/>
          </w:rPr>
          <w:t>    Console.WriteLine($"{p.Name} - ₹{p.Price}");</w:t>
        </w:r>
      </w:ins>
    </w:p>
    <w:p w14:paraId="249F44AC" w14:textId="77777777" w:rsidR="003D4984" w:rsidRPr="003D4984" w:rsidRDefault="003D4984" w:rsidP="003D4984">
      <w:pPr>
        <w:rPr>
          <w:ins w:id="197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198" w:author="Microsoft Word" w:date="2025-07-06T22:57:00Z" w16du:dateUtc="2025-07-06T17:27:00Z">
        <w:r w:rsidRPr="003D4984">
          <w:rPr>
            <w:rFonts w:ascii="Times New Roman" w:hAnsi="Times New Roman" w:cs="Times New Roman"/>
            <w:sz w:val="24"/>
            <w:szCs w:val="24"/>
          </w:rPr>
          <w:t>}</w:t>
        </w:r>
      </w:ins>
    </w:p>
    <w:p w14:paraId="0D1A403F" w14:textId="77777777" w:rsidR="003D4984" w:rsidRPr="003D4984" w:rsidRDefault="003D4984" w:rsidP="003D4984">
      <w:pPr>
        <w:rPr>
          <w:ins w:id="199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200" w:author="Microsoft Word" w:date="2025-07-06T22:57:00Z" w16du:dateUtc="2025-07-06T17:27:00Z">
        <w:r w:rsidRPr="003D4984">
          <w:rPr>
            <w:rFonts w:ascii="Times New Roman" w:hAnsi="Times New Roman" w:cs="Times New Roman"/>
            <w:sz w:val="24"/>
            <w:szCs w:val="24"/>
          </w:rPr>
          <w:t>var foundProduct = await context.Products.FindAsync(1);</w:t>
        </w:r>
      </w:ins>
    </w:p>
    <w:p w14:paraId="431F687C" w14:textId="77777777" w:rsidR="003D4984" w:rsidRPr="003D4984" w:rsidRDefault="003D4984" w:rsidP="003D4984">
      <w:pPr>
        <w:rPr>
          <w:ins w:id="201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202" w:author="Microsoft Word" w:date="2025-07-06T22:57:00Z" w16du:dateUtc="2025-07-06T17:27:00Z">
        <w:r w:rsidRPr="003D4984">
          <w:rPr>
            <w:rFonts w:ascii="Times New Roman" w:hAnsi="Times New Roman" w:cs="Times New Roman"/>
            <w:i/>
            <w:iCs/>
            <w:sz w:val="24"/>
            <w:szCs w:val="24"/>
          </w:rPr>
          <w:t>if</w:t>
        </w:r>
        <w:r w:rsidRPr="003D4984">
          <w:rPr>
            <w:rFonts w:ascii="Times New Roman" w:hAnsi="Times New Roman" w:cs="Times New Roman"/>
            <w:sz w:val="24"/>
            <w:szCs w:val="24"/>
          </w:rPr>
          <w:t xml:space="preserve"> (foundProduct != null)</w:t>
        </w:r>
      </w:ins>
    </w:p>
    <w:p w14:paraId="26F82E59" w14:textId="77777777" w:rsidR="003D4984" w:rsidRPr="003D4984" w:rsidRDefault="003D4984" w:rsidP="003D4984">
      <w:pPr>
        <w:rPr>
          <w:ins w:id="203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204" w:author="Microsoft Word" w:date="2025-07-06T22:57:00Z" w16du:dateUtc="2025-07-06T17:27:00Z">
        <w:r w:rsidRPr="003D4984">
          <w:rPr>
            <w:rFonts w:ascii="Times New Roman" w:hAnsi="Times New Roman" w:cs="Times New Roman"/>
            <w:sz w:val="24"/>
            <w:szCs w:val="24"/>
          </w:rPr>
          <w:t>{</w:t>
        </w:r>
      </w:ins>
    </w:p>
    <w:p w14:paraId="1A16C2E2" w14:textId="77777777" w:rsidR="003D4984" w:rsidRPr="003D4984" w:rsidRDefault="003D4984" w:rsidP="003D4984">
      <w:pPr>
        <w:rPr>
          <w:ins w:id="205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206" w:author="Microsoft Word" w:date="2025-07-06T22:57:00Z" w16du:dateUtc="2025-07-06T17:27:00Z">
        <w:r w:rsidRPr="003D4984">
          <w:rPr>
            <w:rFonts w:ascii="Times New Roman" w:hAnsi="Times New Roman" w:cs="Times New Roman"/>
            <w:sz w:val="24"/>
            <w:szCs w:val="24"/>
          </w:rPr>
          <w:t>    Console.WriteLine($"\n Found product with ID 1: {foundProduct.Name} - ₹{foundProduct.Price}");</w:t>
        </w:r>
      </w:ins>
    </w:p>
    <w:p w14:paraId="763F1491" w14:textId="77777777" w:rsidR="003D4984" w:rsidRPr="003D4984" w:rsidRDefault="003D4984" w:rsidP="003D4984">
      <w:pPr>
        <w:rPr>
          <w:ins w:id="207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208" w:author="Microsoft Word" w:date="2025-07-06T22:57:00Z" w16du:dateUtc="2025-07-06T17:27:00Z">
        <w:r w:rsidRPr="003D4984">
          <w:rPr>
            <w:rFonts w:ascii="Times New Roman" w:hAnsi="Times New Roman" w:cs="Times New Roman"/>
            <w:sz w:val="24"/>
            <w:szCs w:val="24"/>
          </w:rPr>
          <w:t>}</w:t>
        </w:r>
      </w:ins>
    </w:p>
    <w:p w14:paraId="6D04EEEA" w14:textId="77777777" w:rsidR="003D4984" w:rsidRPr="003D4984" w:rsidRDefault="003D4984" w:rsidP="003D4984">
      <w:pPr>
        <w:rPr>
          <w:ins w:id="209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714E8B1B" w14:textId="77777777" w:rsidR="003D4984" w:rsidRPr="003D4984" w:rsidRDefault="003D4984" w:rsidP="003D4984">
      <w:pPr>
        <w:rPr>
          <w:ins w:id="210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211" w:author="Microsoft Word" w:date="2025-07-06T22:57:00Z" w16du:dateUtc="2025-07-06T17:27:00Z">
        <w:r w:rsidRPr="003D4984">
          <w:rPr>
            <w:rFonts w:ascii="Times New Roman" w:hAnsi="Times New Roman" w:cs="Times New Roman"/>
            <w:sz w:val="24"/>
            <w:szCs w:val="24"/>
          </w:rPr>
          <w:t>var expensiveProduct = await context.Products</w:t>
        </w:r>
      </w:ins>
    </w:p>
    <w:p w14:paraId="6D3B6DA3" w14:textId="77777777" w:rsidR="003D4984" w:rsidRPr="003D4984" w:rsidRDefault="003D4984" w:rsidP="003D4984">
      <w:pPr>
        <w:rPr>
          <w:ins w:id="212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213" w:author="Microsoft Word" w:date="2025-07-06T22:57:00Z" w16du:dateUtc="2025-07-06T17:27:00Z">
        <w:r w:rsidRPr="003D4984">
          <w:rPr>
            <w:rFonts w:ascii="Times New Roman" w:hAnsi="Times New Roman" w:cs="Times New Roman"/>
            <w:sz w:val="24"/>
            <w:szCs w:val="24"/>
          </w:rPr>
          <w:t>    .FirstOrDefaultAsync(p =&gt; p.Price &gt; 50000);</w:t>
        </w:r>
      </w:ins>
    </w:p>
    <w:p w14:paraId="1BE9F689" w14:textId="77777777" w:rsidR="003D4984" w:rsidRPr="003D4984" w:rsidRDefault="003D4984" w:rsidP="003D4984">
      <w:pPr>
        <w:rPr>
          <w:ins w:id="214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79A3A408" w14:textId="77777777" w:rsidR="003D4984" w:rsidRPr="003D4984" w:rsidRDefault="003D4984" w:rsidP="003D4984">
      <w:pPr>
        <w:rPr>
          <w:ins w:id="215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216" w:author="Microsoft Word" w:date="2025-07-06T22:57:00Z" w16du:dateUtc="2025-07-06T17:27:00Z">
        <w:r w:rsidRPr="003D4984">
          <w:rPr>
            <w:rFonts w:ascii="Times New Roman" w:hAnsi="Times New Roman" w:cs="Times New Roman"/>
            <w:i/>
            <w:iCs/>
            <w:sz w:val="24"/>
            <w:szCs w:val="24"/>
          </w:rPr>
          <w:t>if</w:t>
        </w:r>
        <w:r w:rsidRPr="003D4984">
          <w:rPr>
            <w:rFonts w:ascii="Times New Roman" w:hAnsi="Times New Roman" w:cs="Times New Roman"/>
            <w:sz w:val="24"/>
            <w:szCs w:val="24"/>
          </w:rPr>
          <w:t xml:space="preserve"> (expensiveProduct != null)</w:t>
        </w:r>
      </w:ins>
    </w:p>
    <w:p w14:paraId="15D8C4F0" w14:textId="77777777" w:rsidR="003D4984" w:rsidRPr="003D4984" w:rsidRDefault="003D4984" w:rsidP="003D4984">
      <w:pPr>
        <w:rPr>
          <w:ins w:id="217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218" w:author="Microsoft Word" w:date="2025-07-06T22:57:00Z" w16du:dateUtc="2025-07-06T17:27:00Z">
        <w:r w:rsidRPr="003D4984">
          <w:rPr>
            <w:rFonts w:ascii="Times New Roman" w:hAnsi="Times New Roman" w:cs="Times New Roman"/>
            <w:sz w:val="24"/>
            <w:szCs w:val="24"/>
          </w:rPr>
          <w:t>{</w:t>
        </w:r>
      </w:ins>
    </w:p>
    <w:p w14:paraId="3807F2BF" w14:textId="77777777" w:rsidR="003D4984" w:rsidRPr="003D4984" w:rsidRDefault="003D4984" w:rsidP="003D4984">
      <w:pPr>
        <w:rPr>
          <w:ins w:id="219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220" w:author="Microsoft Word" w:date="2025-07-06T22:57:00Z" w16du:dateUtc="2025-07-06T17:27:00Z">
        <w:r w:rsidRPr="003D4984">
          <w:rPr>
            <w:rFonts w:ascii="Times New Roman" w:hAnsi="Times New Roman" w:cs="Times New Roman"/>
            <w:sz w:val="24"/>
            <w:szCs w:val="24"/>
          </w:rPr>
          <w:t>    Console.WriteLine($"\nFirst product over ₹50000: {expensiveProduct.Name} - ₹{expensiveProduct.Price}");</w:t>
        </w:r>
      </w:ins>
    </w:p>
    <w:p w14:paraId="23F84EC6" w14:textId="77777777" w:rsidR="003D4984" w:rsidRPr="003D4984" w:rsidRDefault="003D4984" w:rsidP="003D4984">
      <w:pPr>
        <w:rPr>
          <w:ins w:id="221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  <w:ins w:id="222" w:author="Microsoft Word" w:date="2025-07-06T22:57:00Z" w16du:dateUtc="2025-07-06T17:27:00Z">
        <w:r w:rsidRPr="003D4984">
          <w:rPr>
            <w:rFonts w:ascii="Times New Roman" w:hAnsi="Times New Roman" w:cs="Times New Roman"/>
            <w:sz w:val="24"/>
            <w:szCs w:val="24"/>
          </w:rPr>
          <w:t>}</w:t>
        </w:r>
      </w:ins>
    </w:p>
    <w:p w14:paraId="07F2BD0D" w14:textId="77777777" w:rsidR="003D4984" w:rsidRPr="003D4984" w:rsidRDefault="003D4984" w:rsidP="003D4984">
      <w:pPr>
        <w:rPr>
          <w:ins w:id="223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61852AE4" w14:textId="5F182B79" w:rsidR="003D4984" w:rsidRDefault="003D4984" w:rsidP="00DB7AB9">
      <w:pPr>
        <w:rPr>
          <w:ins w:id="224" w:author="Microsoft Word" w:date="2025-07-06T22:57:00Z" w16du:dateUtc="2025-07-06T17:27:00Z"/>
          <w:rFonts w:ascii="Times New Roman" w:hAnsi="Times New Roman" w:cs="Times New Roman"/>
          <w:b/>
          <w:bCs/>
          <w:sz w:val="24"/>
          <w:szCs w:val="24"/>
        </w:rPr>
      </w:pPr>
      <w:ins w:id="225" w:author="Microsoft Word" w:date="2025-07-06T22:57:00Z" w16du:dateUtc="2025-07-06T17:27:00Z">
        <w:r w:rsidRPr="003D4984">
          <w:rPr>
            <w:rFonts w:ascii="Times New Roman" w:hAnsi="Times New Roman" w:cs="Times New Roman"/>
            <w:b/>
            <w:bCs/>
            <w:sz w:val="24"/>
            <w:szCs w:val="24"/>
            <w:highlight w:val="lightGray"/>
          </w:rPr>
          <w:lastRenderedPageBreak/>
          <w:t>Output:</w:t>
        </w:r>
      </w:ins>
    </w:p>
    <w:p w14:paraId="25F14F93" w14:textId="77777777" w:rsidR="003D4984" w:rsidRDefault="003D4984" w:rsidP="00DB7AB9">
      <w:pPr>
        <w:rPr>
          <w:ins w:id="226" w:author="Microsoft Word" w:date="2025-07-06T22:57:00Z" w16du:dateUtc="2025-07-06T17:27:00Z"/>
          <w:rFonts w:ascii="Times New Roman" w:hAnsi="Times New Roman" w:cs="Times New Roman"/>
          <w:b/>
          <w:bCs/>
          <w:sz w:val="24"/>
          <w:szCs w:val="24"/>
        </w:rPr>
      </w:pPr>
    </w:p>
    <w:p w14:paraId="05FAAB52" w14:textId="6E221EAE" w:rsidR="003D4984" w:rsidRPr="003D4984" w:rsidRDefault="003D4984" w:rsidP="00DB7AB9">
      <w:pPr>
        <w:rPr>
          <w:ins w:id="227" w:author="Microsoft Word" w:date="2025-07-06T22:57:00Z" w16du:dateUtc="2025-07-06T17:27:00Z"/>
          <w:rFonts w:ascii="Times New Roman" w:hAnsi="Times New Roman" w:cs="Times New Roman"/>
          <w:b/>
          <w:bCs/>
          <w:sz w:val="24"/>
          <w:szCs w:val="24"/>
        </w:rPr>
      </w:pPr>
      <w:r w:rsidRPr="003D498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FFE3FC" wp14:editId="02EDCC45">
            <wp:extent cx="5731510" cy="1523365"/>
            <wp:effectExtent l="0" t="0" r="2540" b="635"/>
            <wp:docPr id="167517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71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07B7" w14:textId="77777777" w:rsidR="003D4984" w:rsidRPr="003D4984" w:rsidRDefault="003D4984" w:rsidP="00DB7AB9">
      <w:pPr>
        <w:rPr>
          <w:ins w:id="228" w:author="Microsoft Word" w:date="2025-07-06T22:57:00Z" w16du:dateUtc="2025-07-06T17:27:00Z"/>
          <w:rFonts w:ascii="Times New Roman" w:hAnsi="Times New Roman" w:cs="Times New Roman"/>
          <w:b/>
          <w:bCs/>
          <w:sz w:val="28"/>
          <w:szCs w:val="28"/>
        </w:rPr>
      </w:pPr>
    </w:p>
    <w:p w14:paraId="5425FBC8" w14:textId="77777777" w:rsidR="00D2614D" w:rsidRDefault="00D2614D" w:rsidP="00DB7AB9">
      <w:pPr>
        <w:rPr>
          <w:ins w:id="229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36994FB2" w14:textId="77777777" w:rsidR="00D2614D" w:rsidRPr="00D2614D" w:rsidRDefault="00D2614D" w:rsidP="00DB7AB9">
      <w:pPr>
        <w:rPr>
          <w:ins w:id="230" w:author="Microsoft Word" w:date="2025-07-06T22:57:00Z" w16du:dateUtc="2025-07-06T17:27:00Z"/>
          <w:rFonts w:ascii="Times New Roman" w:hAnsi="Times New Roman" w:cs="Times New Roman"/>
          <w:sz w:val="24"/>
          <w:szCs w:val="24"/>
        </w:rPr>
      </w:pPr>
    </w:p>
    <w:p w14:paraId="6B8ACBFD" w14:textId="77777777" w:rsidR="00D2614D" w:rsidRPr="00D2614D" w:rsidRDefault="00D2614D" w:rsidP="00DB7A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5EE652" w14:textId="77777777" w:rsidR="00146674" w:rsidRPr="00146674" w:rsidRDefault="00146674" w:rsidP="00DB7AB9">
      <w:pPr>
        <w:rPr>
          <w:rFonts w:ascii="Times New Roman" w:hAnsi="Times New Roman" w:cs="Times New Roman"/>
          <w:sz w:val="24"/>
          <w:szCs w:val="24"/>
        </w:rPr>
      </w:pPr>
    </w:p>
    <w:sectPr w:rsidR="00146674" w:rsidRPr="0014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B9"/>
    <w:rsid w:val="00010FC2"/>
    <w:rsid w:val="00112FA6"/>
    <w:rsid w:val="00146674"/>
    <w:rsid w:val="003410BC"/>
    <w:rsid w:val="003D4984"/>
    <w:rsid w:val="003D7DC7"/>
    <w:rsid w:val="006B19DF"/>
    <w:rsid w:val="007232A4"/>
    <w:rsid w:val="009261C7"/>
    <w:rsid w:val="00D10C5A"/>
    <w:rsid w:val="00D2614D"/>
    <w:rsid w:val="00DB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3500"/>
  <w15:chartTrackingRefBased/>
  <w15:docId w15:val="{E1ADD480-F530-44A7-B5A0-CAD9CEC3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A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A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A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A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A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A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A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A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A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A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Raghav</dc:creator>
  <cp:keywords/>
  <dc:description/>
  <cp:lastModifiedBy>Jishnu Raghav</cp:lastModifiedBy>
  <cp:revision>3</cp:revision>
  <dcterms:created xsi:type="dcterms:W3CDTF">2025-07-06T16:18:00Z</dcterms:created>
  <dcterms:modified xsi:type="dcterms:W3CDTF">2025-07-06T17:27:00Z</dcterms:modified>
</cp:coreProperties>
</file>